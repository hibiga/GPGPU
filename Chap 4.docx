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ml5j5aod1hj" w:id="0"/>
      <w:bookmarkEnd w:id="0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17t61lpuksqd" w:id="1"/>
      <w:bookmarkEnd w:id="1"/>
      <w:r w:rsidDel="00000000" w:rsidR="00000000" w:rsidRPr="00000000">
        <w:rPr>
          <w:sz w:val="24"/>
          <w:szCs w:val="24"/>
          <w:rtl w:val="0"/>
        </w:rPr>
        <w:t xml:space="preserve">cd /home/42/trecappe/Téléchargements/gpgpu/Chapter 4 - Exercice 1-20221019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nxkvpnt2z9q" w:id="2"/>
      <w:bookmarkEnd w:id="2"/>
      <w:r w:rsidDel="00000000" w:rsidR="00000000" w:rsidRPr="00000000">
        <w:rPr>
          <w:rtl w:val="0"/>
        </w:rPr>
        <w:t xml:space="preserve">Before coding : What are the relations between the three matrix dimensions to have a well defined multiplication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nombre de colonnes doit être égale au nombre de lignes de la seconde matrice à multiplier.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tjvcdf5r2o3" w:id="3"/>
      <w:bookmarkEnd w:id="3"/>
      <w:r w:rsidDel="00000000" w:rsidR="00000000" w:rsidRPr="00000000">
        <w:rPr>
          <w:rtl w:val="0"/>
        </w:rPr>
        <w:t xml:space="preserve">How many floating operations are being performed in your matrix multiply kernel 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deux matrices : A (n*m) et B (m*k)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d’opération flottante : 2*n*m*k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yo6hhrkac8t" w:id="4"/>
      <w:bookmarkEnd w:id="4"/>
      <w:r w:rsidDel="00000000" w:rsidR="00000000" w:rsidRPr="00000000">
        <w:rPr>
          <w:rtl w:val="0"/>
        </w:rPr>
        <w:t xml:space="preserve">How many global memory reads are being performed by your kernel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ns w:author="Thomas RECAPPE" w:id="0" w:date="2022-11-15T10:28:38Z"/>
        </w:rPr>
      </w:pPr>
      <w:r w:rsidDel="00000000" w:rsidR="00000000" w:rsidRPr="00000000">
        <w:rPr>
          <w:rtl w:val="0"/>
        </w:rPr>
        <w:t xml:space="preserve">Accès en lecture (Al) : (à chaque fois qu’il y a un calcul on utilise 2 valeurs) 2*n*m*k</w:t>
      </w:r>
      <w:ins w:author="Thomas RECAPPE" w:id="0" w:date="2022-11-15T10:28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lnbqal260xu" w:id="5"/>
      <w:bookmarkEnd w:id="5"/>
      <w:r w:rsidDel="00000000" w:rsidR="00000000" w:rsidRPr="00000000">
        <w:rPr>
          <w:rtl w:val="0"/>
        </w:rPr>
        <w:t xml:space="preserve">How many global memory writes are being performed by your kernel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Accès en écriture (Ar) : (taille matrice résultat) m*k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rwsjdbuzcl1" w:id="6"/>
      <w:bookmarkEnd w:id="6"/>
      <w:r w:rsidDel="00000000" w:rsidR="00000000" w:rsidRPr="00000000">
        <w:rPr>
          <w:rtl w:val="0"/>
        </w:rPr>
        <w:t xml:space="preserve">Compute the arithmetic intensity of your kernel. The arithmetic intensity is a FLOP/Byte number standing for the number of floating point operations performed per byte of global memory accessed.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Intensité arithmétique : rapport entre le nombre d’opération en virgule flottante et la quantité de mémoire qui est nécessaire à faire ces opérations → Nbr op/(Al+Ar)[*4 (car en float et faut mettre en bytes (si double précision faut mettre 8))]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Peut simplifier le calcul : (2*m)/(4(2*m+1))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Limite quand m tend vers l’infini : 2m/8m : 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cet algo est pas très efficace sur le GPGPU (une opération arithmétique : besoin de 4 bytes de données (4 fois plus de données que de calcul))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bande passante de la mémoire est bcp plus faible que la puissance de calcul que le GPGPU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 GPGPU pas trop performant car limité par bande passante de la mémoire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Matmult version Thomas 👍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&lt;cuda.h&gt;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"matmul_utils.hpp"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Cuda kernel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dgemm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numARows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numAColumns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@TODO@ : Complete here the kernel code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colonne horizontal pixel coordinate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.y;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ligne vertical pixel coordinate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 &lt; numBColumns &amp;&amp; y &lt; numARows)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C_Offset = y*numBColumns+x;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[C_Offset]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k &lt; numAColumns; k++)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indice_A = y*numAColumns+k;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indice_B = k*numBColumns+x;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[C_Offset]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[indice_A]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[indice_B];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(argc!=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"Usage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[nb of rows for A] [nb of cols for A] [nb of cols for B]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//initilize a pseudo-random number generator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numARows, numAColumns,numBRows, numBColumns,numCRows, numCColumns;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Read given dimensions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numARows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 = A*B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numAColumns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numBColumns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Compute the remaining dimensions for given ones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numBRows = numAColumns;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//@TODO@      ok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numCRows = numARows;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//@TODO@         ok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numCColumns = numBColumns;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//@TODO@   ok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multiplication dimensions: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x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numCRows, numCColumns, numARows, numAColumns, numBRows, numBColumns);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host pointers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*host_a, *host_b, *host_c;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Device pointers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*dev_a, *dev_b, *dev_c;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Allocations on host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host_a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(numARows*numAColumns,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host_b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(numBRows*numBColumns,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host_c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(numCRows*numCColumns,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Initialize vectors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(host_a,host_b,numARows, numAColumns, numBRows, numBColumns);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Allocations on device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@TODO@ : complete device allocations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**) &amp;dev_a, numARows*numAColumns*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**) &amp;dev_b, numBRows*numBColumns*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**) &amp;dev_c, numARows*numBColumns*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Copy from host to device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@TODO@ : complete copy from host to device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(dev_a, host_a, numARows*numAColumns*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cudaMemcpyHostToDevice);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(dev_b, host_b, numBRows*numBColumns*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cudaMemcpyHostToDevice);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Invoke kernel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@TODO@ : complete compute grid and block dim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DimBlock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DimGrid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((numARows-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DimBlock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(numBColumns-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DimBlock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Initialize C device data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(dev_c,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numARows * numBColumns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Call the kernel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@TODO@ : complete to call the kernel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dgemm&lt;&lt;&lt;DimGrid,DimBlock&gt;&gt;&gt;(dev_a, dev_b, dev_c, numARows, numAColumns, numBRows, numBColumns);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Copy result from device to host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@TODO@ : complete copy from device to host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(host_c, dev_c, numARows*numBColumns*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cudaMemcpyDeviceToHost);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Check result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(host_a,host_b,host_c,numARows, numAColumns, numBRows, numBColumns);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Free device memory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@TODO@ : complete to deallocate memory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(dev_a);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(dev_b);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(dev_c);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Fonctionne avec différente taille de matrice 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6274090" cy="1782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4090" cy="178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MTN : essayer de produire un autre algo/autre implémentation qui va améliorer cette intensité arithmétique (faut la faire augmenter) → résultat plus vite calculé </w:t>
      </w:r>
    </w:p>
    <w:p w:rsidR="00000000" w:rsidDel="00000000" w:rsidP="00000000" w:rsidRDefault="00000000" w:rsidRPr="00000000" w14:paraId="0000007E">
      <w:pPr>
        <w:pStyle w:val="Heading1"/>
        <w:jc w:val="center"/>
        <w:rPr/>
      </w:pPr>
      <w:bookmarkStart w:colFirst="0" w:colLast="0" w:name="_kf4dzlwp6cwb" w:id="7"/>
      <w:bookmarkEnd w:id="7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rflerqrrvoz" w:id="8"/>
      <w:bookmarkEnd w:id="8"/>
      <w:r w:rsidDel="00000000" w:rsidR="00000000" w:rsidRPr="00000000">
        <w:rPr>
          <w:rtl w:val="0"/>
        </w:rPr>
        <w:t xml:space="preserve">How many floating operations are being performed in your matrix multiply kernel 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 deux matrices : A (n*m) et B (m*k)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Nombre d’opération flottante: 2*width^3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Ici nous sommes avec deux matrice de tailles width * width, dont les opérations vont s’effectuer “tuile par tuile”, avec les tuiles de taille TILESIZE * TILESIZE.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Donc un nombre d’opération égale à : 2*width^3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1f7sek8gt5rs" w:id="9"/>
      <w:bookmarkEnd w:id="9"/>
      <w:r w:rsidDel="00000000" w:rsidR="00000000" w:rsidRPr="00000000">
        <w:rPr>
          <w:rtl w:val="0"/>
        </w:rPr>
        <w:t xml:space="preserve">How many global memory reads are being performed by your kernel ?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threads synchroniser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Accès en lecture (Al) : 2*width*width*width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d’accès mémoire entre deux matrices de taille width*width :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2*(width)^3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27djpz7poj4" w:id="10"/>
      <w:bookmarkEnd w:id="10"/>
      <w:r w:rsidDel="00000000" w:rsidR="00000000" w:rsidRPr="00000000">
        <w:rPr>
          <w:rtl w:val="0"/>
        </w:rPr>
        <w:t xml:space="preserve">How many global memory writes are being performed by your kernel 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Accès en écriture (Ar) : (taille matrice résultat) width*width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d’accès en écriture (Ar) : width * width</w:t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0q6ao5luoap" w:id="11"/>
      <w:bookmarkEnd w:id="11"/>
      <w:r w:rsidDel="00000000" w:rsidR="00000000" w:rsidRPr="00000000">
        <w:rPr>
          <w:rtl w:val="0"/>
        </w:rPr>
        <w:t xml:space="preserve">Compute the arithmetic intensity of your kernel. The arithmetic intensity is a FLOP/Byte number standing for the number of floating point operations performed per byte of global memory access.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Intensité arithmétique : rapport entre le nombre d’opération en virgule flottante et la quantité de mémoire qui est nécessaire à faire ces opérations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Nbr op/(Al+Ar)[*4 (car en float et faut mettre en bytes (si double précision faut mettre 8))]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une opération arithmétique a besoin de 0.0625 bytes de données</w:t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s2cdiyoa1up" w:id="12"/>
      <w:bookmarkEnd w:id="12"/>
      <w:r w:rsidDel="00000000" w:rsidR="00000000" w:rsidRPr="00000000">
        <w:rPr>
          <w:rtl w:val="0"/>
        </w:rPr>
        <w:t xml:space="preserve">Compare with the arithmetic intensity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basicMatMul </w:t>
      </w:r>
      <w:r w:rsidDel="00000000" w:rsidR="00000000" w:rsidRPr="00000000">
        <w:rPr>
          <w:rtl w:val="0"/>
        </w:rPr>
        <w:t xml:space="preserve">kernel. Explain why, at same matrices dimensions, the tiled version is better than the basic one. Get the kernels execution time using NVIDIA profiler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nsys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720" w:firstLine="0"/>
        <w:rPr/>
      </w:pPr>
      <w:bookmarkStart w:colFirst="0" w:colLast="0" w:name="_bdia4ym7crfd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idkq91zol2" w:id="14"/>
      <w:bookmarkEnd w:id="14"/>
      <w:r w:rsidDel="00000000" w:rsidR="00000000" w:rsidRPr="00000000">
        <w:rPr>
          <w:rtl w:val="0"/>
        </w:rPr>
        <w:t xml:space="preserve">Use the occupancy calculator to compute the occupancy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TILE_SIZE </w:t>
      </w:r>
      <w:r w:rsidDel="00000000" w:rsidR="00000000" w:rsidRPr="00000000">
        <w:rPr>
          <w:rtl w:val="0"/>
        </w:rPr>
        <w:t xml:space="preserve">equals to 8, 16 and 32. Which size gives the best computational time 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peut pas savoir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fais en cours 👍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p1wmimby2awp" w:id="15"/>
      <w:bookmarkEnd w:id="15"/>
      <w:r w:rsidDel="00000000" w:rsidR="00000000" w:rsidRPr="00000000">
        <w:rPr>
          <w:rtl w:val="0"/>
        </w:rPr>
        <w:t xml:space="preserve">TILESIZE = 8 &amp;&amp; DIMBLOCK 8X8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1879760" cy="19058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47185" l="58970" r="27242" t="27735"/>
                    <a:stretch>
                      <a:fillRect/>
                    </a:stretch>
                  </pic:blipFill>
                  <pic:spPr>
                    <a:xfrm>
                      <a:off x="0" y="0"/>
                      <a:ext cx="1879760" cy="190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j3gmjcj5gsgw" w:id="16"/>
      <w:bookmarkEnd w:id="16"/>
      <w:r w:rsidDel="00000000" w:rsidR="00000000" w:rsidRPr="00000000">
        <w:rPr>
          <w:rtl w:val="0"/>
        </w:rPr>
        <w:t xml:space="preserve">TILESIZE = 16 &amp;&amp; DIMBLOCK 16X16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19230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6616" l="58471" r="28073" t="26543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92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d5n1zmd5m6gx" w:id="17"/>
      <w:bookmarkEnd w:id="17"/>
      <w:r w:rsidDel="00000000" w:rsidR="00000000" w:rsidRPr="00000000">
        <w:rPr>
          <w:rtl w:val="0"/>
        </w:rPr>
        <w:t xml:space="preserve">TILESIZE = 32 &amp;&amp; DIMBLOCK 32X32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1788943" cy="190586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6017" l="55647" r="30232" t="27138"/>
                    <a:stretch>
                      <a:fillRect/>
                    </a:stretch>
                  </pic:blipFill>
                  <pic:spPr>
                    <a:xfrm>
                      <a:off x="0" y="0"/>
                      <a:ext cx="1788943" cy="190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prend plus de temps que pour 16 tuiles (contredit les propos en cours qui dit que l’intensité arithmétique augmente autant que le nombre de tuiles/threads)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ihk4go5t9x4" w:id="18"/>
      <w:bookmarkEnd w:id="18"/>
      <w:r w:rsidDel="00000000" w:rsidR="00000000" w:rsidRPr="00000000">
        <w:rPr>
          <w:rtl w:val="0"/>
        </w:rPr>
        <w:t xml:space="preserve">Suppose you have matrices with dimensions bigger than the max thread dimensions. Sketch an algorithm that would perform a matrix multiplication algorithm that would perform the multiplication in this case.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Mon algorithme règle déjà ce problème.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Dans mon algorithme, la taille des threads est de 8*8*1 donc 64.  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8j5y6cbgtw7" w:id="19"/>
      <w:bookmarkEnd w:id="19"/>
      <w:r w:rsidDel="00000000" w:rsidR="00000000" w:rsidRPr="00000000">
        <w:rPr>
          <w:rtl w:val="0"/>
        </w:rPr>
        <w:t xml:space="preserve">Suppose you have matrices that would not fit in global memory. Sketch an algorithm that would perform a matrix multiplication algorithm that would perform the multiplication out of place.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